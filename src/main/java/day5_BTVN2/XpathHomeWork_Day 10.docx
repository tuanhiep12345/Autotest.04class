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16" w:rsidRDefault="009A0716">
      <w:pPr>
        <w:rPr>
          <w:b/>
          <w:i/>
          <w:color w:val="0563C1"/>
          <w:u w:val="single"/>
        </w:rPr>
      </w:pPr>
    </w:p>
    <w:p w:rsidR="009A0716" w:rsidRDefault="005F1A81">
      <w:pPr>
        <w:pStyle w:val="Heading1"/>
        <w:jc w:val="center"/>
        <w:rPr>
          <w:b/>
          <w:color w:val="0563C1"/>
        </w:rPr>
      </w:pPr>
      <w:proofErr w:type="spellStart"/>
      <w:r>
        <w:rPr>
          <w:b/>
          <w:color w:val="0563C1"/>
        </w:rPr>
        <w:t>Bài</w:t>
      </w:r>
      <w:proofErr w:type="spellEnd"/>
      <w:r>
        <w:rPr>
          <w:b/>
          <w:color w:val="0563C1"/>
        </w:rPr>
        <w:t xml:space="preserve"> </w:t>
      </w:r>
      <w:proofErr w:type="spellStart"/>
      <w:r>
        <w:rPr>
          <w:b/>
          <w:color w:val="0563C1"/>
        </w:rPr>
        <w:t>tập</w:t>
      </w:r>
      <w:proofErr w:type="spellEnd"/>
      <w:r>
        <w:rPr>
          <w:b/>
          <w:color w:val="0563C1"/>
        </w:rPr>
        <w:t xml:space="preserve"> </w:t>
      </w:r>
      <w:proofErr w:type="spellStart"/>
      <w:r>
        <w:rPr>
          <w:b/>
          <w:color w:val="0563C1"/>
        </w:rPr>
        <w:t>xPath</w:t>
      </w:r>
      <w:proofErr w:type="spellEnd"/>
      <w:r>
        <w:rPr>
          <w:b/>
          <w:color w:val="0563C1"/>
        </w:rPr>
        <w:t xml:space="preserve"> </w:t>
      </w:r>
      <w:proofErr w:type="spellStart"/>
      <w:r>
        <w:rPr>
          <w:b/>
          <w:color w:val="0563C1"/>
        </w:rPr>
        <w:t>Buổi</w:t>
      </w:r>
      <w:proofErr w:type="spellEnd"/>
      <w:r>
        <w:rPr>
          <w:b/>
          <w:color w:val="0563C1"/>
        </w:rPr>
        <w:t xml:space="preserve"> 10</w:t>
      </w:r>
    </w:p>
    <w:p w:rsidR="009A0716" w:rsidRDefault="005F1A81">
      <w:pPr>
        <w:jc w:val="center"/>
      </w:pPr>
      <w:r>
        <w:rPr>
          <w:b/>
        </w:rPr>
        <w:t>(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xPath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buổi</w:t>
      </w:r>
      <w:proofErr w:type="spellEnd"/>
      <w:r>
        <w:rPr>
          <w:b/>
        </w:rPr>
        <w:t xml:space="preserve"> 10)</w:t>
      </w:r>
    </w:p>
    <w:p w:rsidR="009A0716" w:rsidRDefault="005F1A81">
      <w:pPr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1: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trang</w:t>
      </w:r>
      <w:proofErr w:type="spellEnd"/>
      <w:r>
        <w:rPr>
          <w:b/>
          <w:i/>
        </w:rPr>
        <w:t xml:space="preserve"> </w:t>
      </w:r>
      <w:hyperlink r:id="rId6">
        <w:r>
          <w:rPr>
            <w:b/>
            <w:i/>
            <w:color w:val="0563C1"/>
            <w:u w:val="single"/>
          </w:rPr>
          <w:t>https://alada.vn/tai-khoan/dang-ky.html</w:t>
        </w:r>
      </w:hyperlink>
      <w:r>
        <w:rPr>
          <w:b/>
          <w:i/>
        </w:rPr>
        <w:t xml:space="preserve"> </w:t>
      </w:r>
    </w:p>
    <w:p w:rsidR="009A0716" w:rsidRDefault="005F1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Tìm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xPath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element </w:t>
      </w:r>
      <w:proofErr w:type="spellStart"/>
      <w:r>
        <w:rPr>
          <w:b/>
          <w:i/>
          <w:color w:val="000000"/>
        </w:rPr>
        <w:t>trên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đăng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ký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fill </w:t>
      </w: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sau</w:t>
      </w:r>
      <w:proofErr w:type="spellEnd"/>
    </w:p>
    <w:tbl>
      <w:tblPr>
        <w:tblStyle w:val="a"/>
        <w:tblW w:w="895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8"/>
        <w:gridCol w:w="3657"/>
        <w:gridCol w:w="630"/>
        <w:gridCol w:w="1583"/>
      </w:tblGrid>
      <w:tr w:rsidR="009A0716" w:rsidTr="00A9079D">
        <w:tc>
          <w:tcPr>
            <w:tcW w:w="3088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element (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657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xPath</w:t>
            </w:r>
            <w:proofErr w:type="spellEnd"/>
          </w:p>
        </w:tc>
        <w:tc>
          <w:tcPr>
            <w:tcW w:w="2213" w:type="dxa"/>
            <w:gridSpan w:val="2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9A0716" w:rsidTr="00A9079D">
        <w:tc>
          <w:tcPr>
            <w:tcW w:w="3088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textHoVaTen</w:t>
            </w:r>
            <w:proofErr w:type="spellEnd"/>
          </w:p>
        </w:tc>
        <w:tc>
          <w:tcPr>
            <w:tcW w:w="3657" w:type="dxa"/>
          </w:tcPr>
          <w:p w:rsidR="009A0716" w:rsidRDefault="007F2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7F203D">
              <w:rPr>
                <w:b/>
                <w:i/>
                <w:color w:val="000000"/>
              </w:rPr>
              <w:t>//input[@id='</w:t>
            </w:r>
            <w:proofErr w:type="spellStart"/>
            <w:r w:rsidRPr="007F203D">
              <w:rPr>
                <w:b/>
                <w:i/>
                <w:color w:val="000000"/>
              </w:rPr>
              <w:t>txtFirstname</w:t>
            </w:r>
            <w:proofErr w:type="spellEnd"/>
            <w:r w:rsidRPr="007F203D">
              <w:rPr>
                <w:b/>
                <w:i/>
                <w:color w:val="000000"/>
              </w:rPr>
              <w:t>']</w:t>
            </w:r>
          </w:p>
        </w:tc>
        <w:tc>
          <w:tcPr>
            <w:tcW w:w="2213" w:type="dxa"/>
            <w:gridSpan w:val="2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8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textEmail</w:t>
            </w:r>
            <w:proofErr w:type="spellEnd"/>
          </w:p>
        </w:tc>
        <w:tc>
          <w:tcPr>
            <w:tcW w:w="3657" w:type="dxa"/>
          </w:tcPr>
          <w:p w:rsidR="009A0716" w:rsidRDefault="008E2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8E27A0">
              <w:rPr>
                <w:b/>
                <w:i/>
                <w:color w:val="000000"/>
              </w:rPr>
              <w:t>//input[@name='</w:t>
            </w:r>
            <w:proofErr w:type="spellStart"/>
            <w:r w:rsidRPr="008E27A0">
              <w:rPr>
                <w:b/>
                <w:i/>
                <w:color w:val="000000"/>
              </w:rPr>
              <w:t>txtEmail</w:t>
            </w:r>
            <w:proofErr w:type="spellEnd"/>
            <w:r w:rsidRPr="008E27A0">
              <w:rPr>
                <w:b/>
                <w:i/>
                <w:color w:val="000000"/>
              </w:rPr>
              <w:t>']</w:t>
            </w:r>
          </w:p>
        </w:tc>
        <w:tc>
          <w:tcPr>
            <w:tcW w:w="2213" w:type="dxa"/>
            <w:gridSpan w:val="2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8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textNhapLaiEmail</w:t>
            </w:r>
            <w:proofErr w:type="spellEnd"/>
          </w:p>
        </w:tc>
        <w:tc>
          <w:tcPr>
            <w:tcW w:w="3657" w:type="dxa"/>
          </w:tcPr>
          <w:p w:rsidR="009A0716" w:rsidRDefault="007F2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7F203D">
              <w:rPr>
                <w:b/>
                <w:i/>
                <w:color w:val="000000"/>
              </w:rPr>
              <w:t>//input[@id='</w:t>
            </w:r>
            <w:proofErr w:type="spellStart"/>
            <w:r w:rsidRPr="007F203D">
              <w:rPr>
                <w:b/>
                <w:i/>
                <w:color w:val="000000"/>
              </w:rPr>
              <w:t>txtCEmail</w:t>
            </w:r>
            <w:proofErr w:type="spellEnd"/>
            <w:r w:rsidRPr="007F203D">
              <w:rPr>
                <w:b/>
                <w:i/>
                <w:color w:val="000000"/>
              </w:rPr>
              <w:t>']</w:t>
            </w:r>
          </w:p>
        </w:tc>
        <w:tc>
          <w:tcPr>
            <w:tcW w:w="2213" w:type="dxa"/>
            <w:gridSpan w:val="2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8" w:type="dxa"/>
          </w:tcPr>
          <w:p w:rsidR="009A0716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Matkhau</w:t>
            </w:r>
            <w:proofErr w:type="spellEnd"/>
          </w:p>
        </w:tc>
        <w:tc>
          <w:tcPr>
            <w:tcW w:w="3657" w:type="dxa"/>
          </w:tcPr>
          <w:p w:rsidR="009A0716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EF6644">
              <w:rPr>
                <w:b/>
                <w:i/>
                <w:color w:val="000000"/>
              </w:rPr>
              <w:t>//input[@id='</w:t>
            </w:r>
            <w:proofErr w:type="spellStart"/>
            <w:r w:rsidRPr="00EF6644">
              <w:rPr>
                <w:b/>
                <w:i/>
                <w:color w:val="000000"/>
              </w:rPr>
              <w:t>txtPassword</w:t>
            </w:r>
            <w:proofErr w:type="spellEnd"/>
            <w:r w:rsidRPr="00EF6644">
              <w:rPr>
                <w:b/>
                <w:i/>
                <w:color w:val="000000"/>
              </w:rPr>
              <w:t>']</w:t>
            </w:r>
          </w:p>
        </w:tc>
        <w:tc>
          <w:tcPr>
            <w:tcW w:w="2213" w:type="dxa"/>
            <w:gridSpan w:val="2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EF6644" w:rsidTr="00A9079D">
        <w:tc>
          <w:tcPr>
            <w:tcW w:w="3088" w:type="dxa"/>
          </w:tcPr>
          <w:p w:rsidR="00EF6644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Nhap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lai</w:t>
            </w:r>
            <w:proofErr w:type="spellEnd"/>
            <w:r>
              <w:rPr>
                <w:b/>
                <w:i/>
                <w:color w:val="000000"/>
              </w:rPr>
              <w:t xml:space="preserve"> mat </w:t>
            </w:r>
            <w:proofErr w:type="spellStart"/>
            <w:r>
              <w:rPr>
                <w:b/>
                <w:i/>
                <w:color w:val="000000"/>
              </w:rPr>
              <w:t>khau</w:t>
            </w:r>
            <w:proofErr w:type="spellEnd"/>
          </w:p>
        </w:tc>
        <w:tc>
          <w:tcPr>
            <w:tcW w:w="4287" w:type="dxa"/>
            <w:gridSpan w:val="2"/>
          </w:tcPr>
          <w:p w:rsidR="00EF6644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F6644">
              <w:rPr>
                <w:b/>
                <w:i/>
                <w:color w:val="000000"/>
              </w:rPr>
              <w:t>//input[@class='text form-control']</w:t>
            </w:r>
          </w:p>
        </w:tc>
        <w:tc>
          <w:tcPr>
            <w:tcW w:w="1583" w:type="dxa"/>
          </w:tcPr>
          <w:p w:rsidR="00EF6644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EF6644" w:rsidTr="00A9079D">
        <w:tc>
          <w:tcPr>
            <w:tcW w:w="3088" w:type="dxa"/>
          </w:tcPr>
          <w:p w:rsidR="00EF6644" w:rsidRPr="00EF6644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proofErr w:type="spellStart"/>
            <w:r w:rsidRPr="00EF6644">
              <w:rPr>
                <w:b/>
                <w:bCs/>
                <w:i/>
                <w:color w:val="414141"/>
                <w:sz w:val="21"/>
                <w:szCs w:val="21"/>
                <w:shd w:val="clear" w:color="auto" w:fill="FFFFFF"/>
              </w:rPr>
              <w:t>Dien</w:t>
            </w:r>
            <w:proofErr w:type="spellEnd"/>
            <w:r w:rsidRPr="00EF6644">
              <w:rPr>
                <w:b/>
                <w:bCs/>
                <w:i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F6644">
              <w:rPr>
                <w:b/>
                <w:bCs/>
                <w:i/>
                <w:color w:val="414141"/>
                <w:sz w:val="21"/>
                <w:szCs w:val="21"/>
                <w:shd w:val="clear" w:color="auto" w:fill="FFFFFF"/>
              </w:rPr>
              <w:t>thoai</w:t>
            </w:r>
            <w:proofErr w:type="spellEnd"/>
          </w:p>
        </w:tc>
        <w:tc>
          <w:tcPr>
            <w:tcW w:w="3657" w:type="dxa"/>
          </w:tcPr>
          <w:p w:rsidR="00EF6644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F6644">
              <w:rPr>
                <w:b/>
                <w:i/>
                <w:color w:val="000000"/>
              </w:rPr>
              <w:t>//input[@type='number']</w:t>
            </w:r>
          </w:p>
        </w:tc>
        <w:tc>
          <w:tcPr>
            <w:tcW w:w="2213" w:type="dxa"/>
            <w:gridSpan w:val="2"/>
          </w:tcPr>
          <w:p w:rsidR="00EF6644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9A0716" w:rsidRDefault="009A0716" w:rsidP="00EF66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000000"/>
        </w:rPr>
      </w:pPr>
    </w:p>
    <w:p w:rsidR="009A0716" w:rsidRDefault="005F1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chỉnh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sửa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thông</w:t>
      </w:r>
      <w:proofErr w:type="spellEnd"/>
      <w:r>
        <w:rPr>
          <w:b/>
          <w:i/>
          <w:color w:val="000000"/>
        </w:rPr>
        <w:t xml:space="preserve"> tin </w:t>
      </w:r>
    </w:p>
    <w:p w:rsidR="009A0716" w:rsidRDefault="005F1A8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94496" cy="4191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b/>
          <w:i/>
          <w:color w:val="000000"/>
        </w:rPr>
        <w:t>Sau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đó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tìm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xPath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các</w:t>
      </w:r>
      <w:proofErr w:type="spellEnd"/>
      <w:r>
        <w:rPr>
          <w:b/>
          <w:i/>
          <w:color w:val="000000"/>
        </w:rPr>
        <w:t xml:space="preserve"> element </w:t>
      </w:r>
      <w:proofErr w:type="spellStart"/>
      <w:r>
        <w:rPr>
          <w:b/>
          <w:i/>
          <w:color w:val="000000"/>
        </w:rPr>
        <w:t>trên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trang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Thông</w:t>
      </w:r>
      <w:proofErr w:type="spellEnd"/>
      <w:r>
        <w:rPr>
          <w:b/>
          <w:i/>
          <w:color w:val="000000"/>
        </w:rPr>
        <w:t xml:space="preserve"> tin </w:t>
      </w:r>
      <w:proofErr w:type="spellStart"/>
      <w:r>
        <w:rPr>
          <w:b/>
          <w:i/>
          <w:color w:val="000000"/>
        </w:rPr>
        <w:t>cá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nhân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fill </w:t>
      </w:r>
      <w:proofErr w:type="spellStart"/>
      <w:r>
        <w:rPr>
          <w:b/>
          <w:i/>
          <w:color w:val="000000"/>
        </w:rPr>
        <w:t>vào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bảng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sau</w:t>
      </w:r>
      <w:proofErr w:type="spellEnd"/>
    </w:p>
    <w:tbl>
      <w:tblPr>
        <w:tblStyle w:val="a0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4115"/>
        <w:gridCol w:w="1763"/>
      </w:tblGrid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element (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4115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xPath</w:t>
            </w:r>
            <w:proofErr w:type="spellEnd"/>
          </w:p>
        </w:tc>
        <w:tc>
          <w:tcPr>
            <w:tcW w:w="1763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lastRenderedPageBreak/>
              <w:t>textHo</w:t>
            </w:r>
            <w:proofErr w:type="spellEnd"/>
          </w:p>
        </w:tc>
        <w:tc>
          <w:tcPr>
            <w:tcW w:w="4115" w:type="dxa"/>
          </w:tcPr>
          <w:p w:rsidR="009A0716" w:rsidRDefault="00A90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A9079D">
              <w:rPr>
                <w:b/>
                <w:i/>
                <w:color w:val="000000"/>
              </w:rPr>
              <w:t>//input[@class='</w:t>
            </w:r>
            <w:proofErr w:type="spellStart"/>
            <w:r w:rsidRPr="00A9079D">
              <w:rPr>
                <w:b/>
                <w:i/>
                <w:color w:val="000000"/>
              </w:rPr>
              <w:t>inputtext</w:t>
            </w:r>
            <w:proofErr w:type="spellEnd"/>
            <w:r w:rsidRPr="00A9079D">
              <w:rPr>
                <w:b/>
                <w:i/>
                <w:color w:val="000000"/>
              </w:rPr>
              <w:t>']</w:t>
            </w:r>
          </w:p>
        </w:tc>
        <w:tc>
          <w:tcPr>
            <w:tcW w:w="176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textTen</w:t>
            </w:r>
            <w:proofErr w:type="spellEnd"/>
          </w:p>
        </w:tc>
        <w:tc>
          <w:tcPr>
            <w:tcW w:w="4115" w:type="dxa"/>
          </w:tcPr>
          <w:p w:rsidR="009A0716" w:rsidRDefault="00A90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A9079D">
              <w:rPr>
                <w:b/>
                <w:i/>
                <w:color w:val="000000"/>
              </w:rPr>
              <w:t xml:space="preserve">//input[@value='Hoang Tuan </w:t>
            </w:r>
            <w:proofErr w:type="spellStart"/>
            <w:r w:rsidRPr="00A9079D">
              <w:rPr>
                <w:b/>
                <w:i/>
                <w:color w:val="000000"/>
              </w:rPr>
              <w:t>Hiep</w:t>
            </w:r>
            <w:proofErr w:type="spellEnd"/>
            <w:r w:rsidRPr="00A9079D">
              <w:rPr>
                <w:b/>
                <w:i/>
                <w:color w:val="000000"/>
              </w:rPr>
              <w:t>']</w:t>
            </w:r>
          </w:p>
        </w:tc>
        <w:tc>
          <w:tcPr>
            <w:tcW w:w="176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checkGioiTinh</w:t>
            </w:r>
            <w:proofErr w:type="spellEnd"/>
          </w:p>
        </w:tc>
        <w:tc>
          <w:tcPr>
            <w:tcW w:w="4115" w:type="dxa"/>
          </w:tcPr>
          <w:p w:rsidR="009A0716" w:rsidRDefault="00A90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A9079D">
              <w:rPr>
                <w:b/>
                <w:i/>
                <w:color w:val="000000"/>
              </w:rPr>
              <w:t>//div[@style='width:100%;margin-bottom:20px;']</w:t>
            </w:r>
          </w:p>
        </w:tc>
        <w:tc>
          <w:tcPr>
            <w:tcW w:w="176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dateNgaySinh</w:t>
            </w:r>
            <w:proofErr w:type="spellEnd"/>
          </w:p>
        </w:tc>
        <w:tc>
          <w:tcPr>
            <w:tcW w:w="4115" w:type="dxa"/>
          </w:tcPr>
          <w:p w:rsidR="009A0716" w:rsidRDefault="00A90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A9079D">
              <w:rPr>
                <w:b/>
                <w:i/>
                <w:color w:val="000000"/>
              </w:rPr>
              <w:t>//input[@class='inputtext']</w:t>
            </w:r>
            <w:bookmarkStart w:id="0" w:name="_GoBack"/>
            <w:bookmarkEnd w:id="0"/>
          </w:p>
        </w:tc>
        <w:tc>
          <w:tcPr>
            <w:tcW w:w="176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dropdownTinhTP</w:t>
            </w:r>
            <w:proofErr w:type="spellEnd"/>
          </w:p>
        </w:tc>
        <w:tc>
          <w:tcPr>
            <w:tcW w:w="4115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  <w:tc>
          <w:tcPr>
            <w:tcW w:w="176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A9079D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… (</w:t>
            </w:r>
            <w:proofErr w:type="spellStart"/>
            <w:r>
              <w:rPr>
                <w:b/>
                <w:i/>
                <w:color w:val="000000"/>
              </w:rPr>
              <w:t>mọi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người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đến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hết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4115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  <w:tc>
          <w:tcPr>
            <w:tcW w:w="176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</w:tbl>
    <w:p w:rsidR="009A0716" w:rsidRDefault="009A07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</w:p>
    <w:p w:rsidR="009A0716" w:rsidRDefault="005F1A81">
      <w:pPr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2: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trang</w:t>
      </w:r>
      <w:proofErr w:type="spellEnd"/>
      <w:r>
        <w:rPr>
          <w:b/>
          <w:i/>
        </w:rPr>
        <w:t xml:space="preserve"> </w:t>
      </w:r>
    </w:p>
    <w:p w:rsidR="009A0716" w:rsidRDefault="00B67BEE">
      <w:pPr>
        <w:rPr>
          <w:b/>
          <w:i/>
        </w:rPr>
      </w:pPr>
      <w:hyperlink r:id="rId8">
        <w:r w:rsidR="005F1A81">
          <w:rPr>
            <w:b/>
            <w:i/>
            <w:color w:val="0563C1"/>
            <w:u w:val="single"/>
          </w:rPr>
          <w:t>https://demo.seleniumeasy.com/basic-checkbox-demo.html</w:t>
        </w:r>
      </w:hyperlink>
      <w:r w:rsidR="005F1A81">
        <w:rPr>
          <w:b/>
          <w:i/>
        </w:rPr>
        <w:t xml:space="preserve"> </w:t>
      </w:r>
    </w:p>
    <w:p w:rsidR="009A0716" w:rsidRDefault="005F1A81">
      <w:pPr>
        <w:rPr>
          <w:b/>
          <w:i/>
        </w:rPr>
      </w:pPr>
      <w:r>
        <w:rPr>
          <w:b/>
          <w:i/>
        </w:rPr>
        <w:t xml:space="preserve">Ở left menu -&gt; click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Input form -&gt; click </w:t>
      </w:r>
      <w:proofErr w:type="spellStart"/>
      <w:proofErr w:type="gramStart"/>
      <w:r>
        <w:rPr>
          <w:b/>
          <w:i/>
        </w:rPr>
        <w:t>vào</w:t>
      </w:r>
      <w:proofErr w:type="spellEnd"/>
      <w:r>
        <w:rPr>
          <w:b/>
          <w:i/>
        </w:rPr>
        <w:t xml:space="preserve">  Radio</w:t>
      </w:r>
      <w:proofErr w:type="gramEnd"/>
      <w:r>
        <w:rPr>
          <w:b/>
          <w:i/>
        </w:rPr>
        <w:t xml:space="preserve"> Button Demo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r>
        <w:rPr>
          <w:b/>
          <w:i/>
          <w:color w:val="FF0000"/>
        </w:rPr>
        <w:t xml:space="preserve">elements </w:t>
      </w:r>
      <w:proofErr w:type="spellStart"/>
      <w:r>
        <w:rPr>
          <w:b/>
          <w:i/>
          <w:color w:val="FF0000"/>
        </w:rPr>
        <w:t>được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khoanh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tròn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sau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điền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bảng</w:t>
      </w:r>
      <w:proofErr w:type="spellEnd"/>
      <w:r>
        <w:rPr>
          <w:b/>
          <w:i/>
        </w:rPr>
        <w:t>.</w:t>
      </w:r>
    </w:p>
    <w:p w:rsidR="009A0716" w:rsidRDefault="009A0716"/>
    <w:p w:rsidR="009A0716" w:rsidRDefault="009A0716"/>
    <w:tbl>
      <w:tblPr>
        <w:tblStyle w:val="a1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665"/>
        <w:gridCol w:w="2213"/>
      </w:tblGrid>
      <w:tr w:rsidR="009A0716" w:rsidTr="00353F86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 xml:space="preserve"> element (</w:t>
            </w:r>
            <w:proofErr w:type="spellStart"/>
            <w:r>
              <w:rPr>
                <w:b/>
                <w:i/>
                <w:color w:val="000000"/>
              </w:rPr>
              <w:t>tự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đặt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tên</w:t>
            </w:r>
            <w:proofErr w:type="spell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665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xPath</w:t>
            </w:r>
            <w:proofErr w:type="spellEnd"/>
          </w:p>
        </w:tc>
        <w:tc>
          <w:tcPr>
            <w:tcW w:w="2213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9A0716" w:rsidTr="00353F86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rdoMale</w:t>
            </w:r>
            <w:proofErr w:type="spellEnd"/>
          </w:p>
        </w:tc>
        <w:tc>
          <w:tcPr>
            <w:tcW w:w="3665" w:type="dxa"/>
          </w:tcPr>
          <w:p w:rsidR="009A0716" w:rsidRDefault="0035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353F86">
              <w:rPr>
                <w:b/>
                <w:i/>
                <w:color w:val="000000"/>
              </w:rPr>
              <w:t>//div[@class='container-fluid']</w:t>
            </w:r>
          </w:p>
        </w:tc>
        <w:tc>
          <w:tcPr>
            <w:tcW w:w="221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353F86">
        <w:tc>
          <w:tcPr>
            <w:tcW w:w="3080" w:type="dxa"/>
          </w:tcPr>
          <w:p w:rsidR="009A0716" w:rsidRDefault="005F1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rdoFemale</w:t>
            </w:r>
            <w:proofErr w:type="spellEnd"/>
          </w:p>
        </w:tc>
        <w:tc>
          <w:tcPr>
            <w:tcW w:w="3665" w:type="dxa"/>
          </w:tcPr>
          <w:p w:rsidR="009A0716" w:rsidRDefault="0035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353F86">
              <w:rPr>
                <w:b/>
                <w:i/>
                <w:color w:val="000000"/>
              </w:rPr>
              <w:t>//input[@name='gender']</w:t>
            </w:r>
          </w:p>
        </w:tc>
        <w:tc>
          <w:tcPr>
            <w:tcW w:w="221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9A0716" w:rsidTr="00353F86">
        <w:tc>
          <w:tcPr>
            <w:tcW w:w="3080" w:type="dxa"/>
          </w:tcPr>
          <w:p w:rsidR="009A0716" w:rsidRDefault="00C75982" w:rsidP="00C7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0-5</w:t>
            </w:r>
            <w:del w:id="1" w:author="Ly Pham" w:date="2024-01-08T14:17:00Z">
              <w:r w:rsidR="005F1A81">
                <w:rPr>
                  <w:b/>
                  <w:i/>
                  <w:color w:val="000000"/>
                </w:rPr>
                <w:delText>dropdownTinhTP</w:delText>
              </w:r>
            </w:del>
          </w:p>
        </w:tc>
        <w:tc>
          <w:tcPr>
            <w:tcW w:w="3665" w:type="dxa"/>
          </w:tcPr>
          <w:p w:rsidR="009A0716" w:rsidRDefault="0035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353F86">
              <w:rPr>
                <w:b/>
                <w:i/>
                <w:color w:val="000000"/>
              </w:rPr>
              <w:t>//input[@name='</w:t>
            </w:r>
            <w:proofErr w:type="spellStart"/>
            <w:r w:rsidRPr="00353F86">
              <w:rPr>
                <w:b/>
                <w:i/>
                <w:color w:val="000000"/>
              </w:rPr>
              <w:t>ageGroup</w:t>
            </w:r>
            <w:proofErr w:type="spellEnd"/>
            <w:r w:rsidRPr="00353F86">
              <w:rPr>
                <w:b/>
                <w:i/>
                <w:color w:val="000000"/>
              </w:rPr>
              <w:t>']</w:t>
            </w:r>
          </w:p>
        </w:tc>
        <w:tc>
          <w:tcPr>
            <w:tcW w:w="2213" w:type="dxa"/>
          </w:tcPr>
          <w:p w:rsidR="009A0716" w:rsidRDefault="009A0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353F86" w:rsidTr="00353F86">
        <w:tc>
          <w:tcPr>
            <w:tcW w:w="3080" w:type="dxa"/>
          </w:tcPr>
          <w:p w:rsidR="00353F86" w:rsidRPr="00C75982" w:rsidRDefault="00C7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r w:rsidRPr="00C75982">
              <w:rPr>
                <w:b/>
                <w:i/>
              </w:rPr>
              <w:t>5-15</w:t>
            </w:r>
          </w:p>
        </w:tc>
        <w:tc>
          <w:tcPr>
            <w:tcW w:w="3665" w:type="dxa"/>
          </w:tcPr>
          <w:p w:rsidR="00353F86" w:rsidRPr="00353F86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F6644">
              <w:rPr>
                <w:b/>
                <w:i/>
                <w:color w:val="000000"/>
              </w:rPr>
              <w:t>//input[@type='radio']</w:t>
            </w:r>
          </w:p>
        </w:tc>
        <w:tc>
          <w:tcPr>
            <w:tcW w:w="2213" w:type="dxa"/>
          </w:tcPr>
          <w:p w:rsidR="00353F86" w:rsidRDefault="0035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  <w:tr w:rsidR="00353F86" w:rsidTr="00353F86">
        <w:tc>
          <w:tcPr>
            <w:tcW w:w="3080" w:type="dxa"/>
          </w:tcPr>
          <w:p w:rsidR="00353F86" w:rsidRPr="00C75982" w:rsidRDefault="00C75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r w:rsidRPr="00C75982">
              <w:rPr>
                <w:b/>
                <w:i/>
              </w:rPr>
              <w:t>15-50</w:t>
            </w:r>
          </w:p>
        </w:tc>
        <w:tc>
          <w:tcPr>
            <w:tcW w:w="3665" w:type="dxa"/>
          </w:tcPr>
          <w:p w:rsidR="00353F86" w:rsidRPr="00353F86" w:rsidRDefault="00EF6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EF6644">
              <w:rPr>
                <w:b/>
                <w:i/>
                <w:color w:val="000000"/>
              </w:rPr>
              <w:t>//input[@value='15 - 50']</w:t>
            </w:r>
          </w:p>
        </w:tc>
        <w:tc>
          <w:tcPr>
            <w:tcW w:w="2213" w:type="dxa"/>
          </w:tcPr>
          <w:p w:rsidR="00353F86" w:rsidRDefault="00353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:rsidR="009A0716" w:rsidRDefault="005F1A81">
      <w:pPr>
        <w:jc w:val="center"/>
        <w:rPr>
          <w:b/>
          <w:i/>
          <w:color w:val="FF0000"/>
          <w:sz w:val="28"/>
          <w:szCs w:val="28"/>
        </w:rPr>
      </w:pPr>
      <w:bookmarkStart w:id="2" w:name="_heading=h.gjdgxs" w:colFirst="0" w:colLast="0"/>
      <w:bookmarkEnd w:id="2"/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đẩy</w:t>
      </w:r>
      <w:proofErr w:type="spellEnd"/>
      <w:r>
        <w:rPr>
          <w:b/>
          <w:i/>
          <w:color w:val="FF0000"/>
          <w:sz w:val="28"/>
          <w:szCs w:val="28"/>
        </w:rPr>
        <w:t xml:space="preserve"> file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github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khi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làm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nhé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sectPr w:rsidR="009A0716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B4BE1"/>
    <w:multiLevelType w:val="multilevel"/>
    <w:tmpl w:val="795080A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16"/>
    <w:rsid w:val="00353F86"/>
    <w:rsid w:val="005F1A81"/>
    <w:rsid w:val="007F203D"/>
    <w:rsid w:val="008E27A0"/>
    <w:rsid w:val="009A0716"/>
    <w:rsid w:val="00A9079D"/>
    <w:rsid w:val="00B67BEE"/>
    <w:rsid w:val="00C75982"/>
    <w:rsid w:val="00E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563AC-BC07-4205-9EA7-8E01C7DE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seleniumeasy.com/basic-checkbox-dem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da.vn/tai-khoan/dang-k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HJNDIIZdiOEiPUkbQRD24eLWg==">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2024-02-20T01:35:00Z</dcterms:created>
  <dcterms:modified xsi:type="dcterms:W3CDTF">2024-02-22T06:19:00Z</dcterms:modified>
</cp:coreProperties>
</file>